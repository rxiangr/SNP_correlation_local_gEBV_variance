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CB4D" w14:textId="5981D93A" w:rsidR="00D76205" w:rsidRPr="00483E02" w:rsidRDefault="00ED6CA4" w:rsidP="00ED6CA4">
      <w:pPr>
        <w:spacing w:line="360" w:lineRule="auto"/>
        <w:jc w:val="center"/>
        <w:rPr>
          <w:sz w:val="24"/>
          <w:szCs w:val="24"/>
        </w:rPr>
      </w:pPr>
      <w:r w:rsidRPr="00483E02">
        <w:rPr>
          <w:sz w:val="24"/>
          <w:szCs w:val="24"/>
        </w:rPr>
        <w:t xml:space="preserve">Usage of </w:t>
      </w:r>
      <w:proofErr w:type="spellStart"/>
      <w:proofErr w:type="gramStart"/>
      <w:r w:rsidRPr="00483E02">
        <w:rPr>
          <w:sz w:val="24"/>
          <w:szCs w:val="24"/>
        </w:rPr>
        <w:t>corvar.R</w:t>
      </w:r>
      <w:proofErr w:type="spellEnd"/>
      <w:proofErr w:type="gramEnd"/>
    </w:p>
    <w:p w14:paraId="1A1397A5" w14:textId="407D9DCB" w:rsidR="00964CEE" w:rsidRPr="00483E02" w:rsidRDefault="0065300C" w:rsidP="00ED6CA4">
      <w:pPr>
        <w:spacing w:line="360" w:lineRule="auto"/>
        <w:rPr>
          <w:rFonts w:cs="Times New Roman"/>
          <w:sz w:val="24"/>
          <w:szCs w:val="24"/>
        </w:rPr>
      </w:pPr>
      <w:proofErr w:type="spellStart"/>
      <w:r w:rsidRPr="00483E02">
        <w:rPr>
          <w:sz w:val="24"/>
          <w:szCs w:val="24"/>
        </w:rPr>
        <w:t>corvar.R</w:t>
      </w:r>
      <w:proofErr w:type="spellEnd"/>
      <w:r w:rsidRPr="00483E02">
        <w:rPr>
          <w:rFonts w:cs="Times New Roman"/>
          <w:sz w:val="24"/>
          <w:szCs w:val="24"/>
        </w:rPr>
        <w:t xml:space="preserve"> </w:t>
      </w:r>
      <w:r w:rsidR="00ED6CA4" w:rsidRPr="00483E02">
        <w:rPr>
          <w:rFonts w:cs="Times New Roman"/>
          <w:sz w:val="24"/>
          <w:szCs w:val="24"/>
        </w:rPr>
        <w:t>is an R script which conducts analysis of</w:t>
      </w:r>
      <w:r w:rsidR="009533D1">
        <w:rPr>
          <w:rFonts w:cs="Times New Roman"/>
          <w:sz w:val="24"/>
          <w:szCs w:val="24"/>
        </w:rPr>
        <w:t xml:space="preserve"> ‘</w:t>
      </w:r>
      <w:proofErr w:type="spellStart"/>
      <w:r w:rsidR="009533D1">
        <w:rPr>
          <w:rFonts w:cs="Times New Roman"/>
          <w:sz w:val="24"/>
          <w:szCs w:val="24"/>
        </w:rPr>
        <w:t>corvar</w:t>
      </w:r>
      <w:proofErr w:type="spellEnd"/>
      <w:r w:rsidR="009533D1">
        <w:rPr>
          <w:rFonts w:cs="Times New Roman"/>
          <w:sz w:val="24"/>
          <w:szCs w:val="24"/>
        </w:rPr>
        <w:t xml:space="preserve">’, i.e., </w:t>
      </w:r>
      <w:r w:rsidR="00D5155C">
        <w:rPr>
          <w:rFonts w:cs="Times New Roman"/>
          <w:sz w:val="24"/>
          <w:szCs w:val="24"/>
        </w:rPr>
        <w:t xml:space="preserve">SNP </w:t>
      </w:r>
      <w:r w:rsidR="009533D1">
        <w:rPr>
          <w:rFonts w:cs="Times New Roman"/>
          <w:sz w:val="24"/>
          <w:szCs w:val="24"/>
        </w:rPr>
        <w:t xml:space="preserve">correlation </w:t>
      </w:r>
      <w:r w:rsidR="00D5155C">
        <w:rPr>
          <w:rFonts w:cs="Times New Roman"/>
          <w:sz w:val="24"/>
          <w:szCs w:val="24"/>
        </w:rPr>
        <w:t xml:space="preserve">with </w:t>
      </w:r>
      <w:r w:rsidR="009533D1">
        <w:rPr>
          <w:rFonts w:cs="Times New Roman"/>
          <w:sz w:val="24"/>
          <w:szCs w:val="24"/>
        </w:rPr>
        <w:t xml:space="preserve">variance of local </w:t>
      </w:r>
      <w:proofErr w:type="spellStart"/>
      <w:r w:rsidR="009533D1">
        <w:rPr>
          <w:rFonts w:cs="Times New Roman"/>
          <w:sz w:val="24"/>
          <w:szCs w:val="24"/>
        </w:rPr>
        <w:t>gEBV</w:t>
      </w:r>
      <w:proofErr w:type="spellEnd"/>
      <w:r w:rsidR="009533D1">
        <w:rPr>
          <w:rFonts w:cs="Times New Roman"/>
          <w:sz w:val="24"/>
          <w:szCs w:val="24"/>
        </w:rPr>
        <w:t>:</w:t>
      </w:r>
      <w:r w:rsidR="00ED6CA4" w:rsidRPr="00483E02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ins w:id="0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Var</m:t>
            </m:r>
          </m:e>
          <m:sub>
            <m:sSub>
              <m:sSubPr>
                <m:ctrlPr>
                  <w:ins w:id="1" w:author="Ruidong Xiang (DJPR)" w:date="2020-10-15T14:18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local</m:t>
                </m:r>
              </m:sub>
            </m:sSub>
          </m:sub>
        </m:sSub>
        <m:d>
          <m:dPr>
            <m:ctrlPr>
              <w:ins w:id="2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variant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ins w:id="3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dPr>
          <m:e>
            <m:sSub>
              <m:sSubPr>
                <m:ctrlPr>
                  <w:ins w:id="4" w:author="Ruidong Xiang (DJPR)" w:date="2020-10-15T14:18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local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ins w:id="5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ins w:id="6" w:author="Ruidong Xiang (DJPR)" w:date="2020-10-15T14:18:00Z"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w:ins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local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D6CA4" w:rsidRPr="00483E02">
        <w:rPr>
          <w:rFonts w:cs="Times New Roman"/>
          <w:sz w:val="24"/>
          <w:szCs w:val="24"/>
        </w:rPr>
        <w:t xml:space="preserve"> and </w:t>
      </w:r>
      <m:oMath>
        <m:nary>
          <m:naryPr>
            <m:chr m:val="∑"/>
            <m:limLoc m:val="undOvr"/>
            <m:ctrlPr>
              <w:ins w:id="7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ins w:id="8" w:author="Ruidong Xiang (DJPR)" w:date="2020-10-15T14:18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Var</m:t>
                </m:r>
              </m:e>
              <m:sub>
                <m:sSub>
                  <m:sSubPr>
                    <m:ctrlPr>
                      <w:ins w:id="9" w:author="Ruidong Xiang (DJPR)" w:date="2020-10-15T14:18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local</m:t>
                    </m:r>
                  </m:sub>
                </m:sSub>
              </m:sub>
            </m:sSub>
            <m:d>
              <m:dPr>
                <m:ctrlPr>
                  <w:ins w:id="10" w:author="Ruidong Xiang (DJPR)" w:date="2020-10-15T14:18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variant</m:t>
                </m:r>
              </m:e>
            </m:d>
          </m:e>
        </m:nary>
      </m:oMath>
      <w:r w:rsidR="00ED6CA4" w:rsidRPr="00483E02">
        <w:rPr>
          <w:rFonts w:cs="Times New Roman"/>
          <w:sz w:val="24"/>
          <w:szCs w:val="24"/>
        </w:rPr>
        <w:t xml:space="preserve"> as described in the manuscript ‘Genome-wide fine-mapping identifies pleiotropic and functional variants that predict many traits across global cattle populations’. </w:t>
      </w:r>
      <m:oMath>
        <m:sSub>
          <m:sSubPr>
            <m:ctrlPr>
              <w:ins w:id="11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Var</m:t>
            </m:r>
          </m:e>
          <m:sub>
            <m:sSub>
              <m:sSubPr>
                <m:ctrlPr>
                  <w:ins w:id="12" w:author="Ruidong Xiang (DJPR)" w:date="2020-10-15T14:18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local</m:t>
                </m:r>
              </m:sub>
            </m:sSub>
          </m:sub>
        </m:sSub>
        <m:d>
          <m:dPr>
            <m:ctrlPr>
              <w:ins w:id="13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variant</m:t>
            </m:r>
          </m:e>
        </m:d>
      </m:oMath>
      <w:r w:rsidR="00ED6CA4" w:rsidRPr="00483E02">
        <w:rPr>
          <w:rFonts w:cs="Times New Roman"/>
          <w:sz w:val="24"/>
          <w:szCs w:val="24"/>
        </w:rPr>
        <w:t xml:space="preserve"> was the amount of local gEBV variance explained by each variant,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ins w:id="14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dPr>
          <m:e>
            <m:sSub>
              <m:sSubPr>
                <m:ctrlPr>
                  <w:ins w:id="15" w:author="Ruidong Xiang (DJPR)" w:date="2020-10-15T14:18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local</m:t>
                </m:r>
              </m:sub>
            </m:sSub>
          </m:e>
        </m:d>
      </m:oMath>
      <w:r w:rsidR="00ED6CA4" w:rsidRPr="00483E02">
        <w:rPr>
          <w:rFonts w:cs="Times New Roman"/>
          <w:sz w:val="24"/>
          <w:szCs w:val="24"/>
        </w:rPr>
        <w:t xml:space="preserve"> was the local </w:t>
      </w:r>
      <w:proofErr w:type="spellStart"/>
      <w:r w:rsidR="00ED6CA4" w:rsidRPr="00483E02">
        <w:rPr>
          <w:rFonts w:cs="Times New Roman"/>
          <w:sz w:val="24"/>
          <w:szCs w:val="24"/>
        </w:rPr>
        <w:t>gEBV</w:t>
      </w:r>
      <w:proofErr w:type="spellEnd"/>
      <w:r w:rsidR="00ED6CA4" w:rsidRPr="00483E02">
        <w:rPr>
          <w:rFonts w:cs="Times New Roman"/>
          <w:sz w:val="24"/>
          <w:szCs w:val="24"/>
        </w:rPr>
        <w:t xml:space="preserve"> variance, </w:t>
      </w:r>
      <m:oMath>
        <m:sSup>
          <m:sSupPr>
            <m:ctrlPr>
              <w:ins w:id="16" w:author="Ruidong Xiang (DJPR)" w:date="2020-10-15T14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ins w:id="17" w:author="Ruidong Xiang (DJPR)" w:date="2020-10-15T14:18:00Z"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w:ins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local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D6CA4" w:rsidRPr="00483E02">
        <w:rPr>
          <w:rFonts w:cs="Times New Roman"/>
          <w:sz w:val="24"/>
          <w:szCs w:val="24"/>
        </w:rPr>
        <w:t xml:space="preserve"> was the squared correlation between the vector of local gEBV (</w:t>
      </w:r>
      <m:oMath>
        <m:sSub>
          <m:sSubPr>
            <m:ctrlPr>
              <w:ins w:id="18" w:author="Ruidong Xiang (DJPR)" w:date="2020-10-15T14:18:00Z"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w:ins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local</m:t>
            </m:r>
          </m:sub>
        </m:sSub>
      </m:oMath>
      <w:r w:rsidR="00ED6CA4" w:rsidRPr="00483E02">
        <w:rPr>
          <w:rFonts w:cs="Times New Roman"/>
          <w:sz w:val="24"/>
          <w:szCs w:val="24"/>
        </w:rPr>
        <w:t>) and the vector of the genotype allele count of the variant 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ED6CA4" w:rsidRPr="00483E02">
        <w:rPr>
          <w:rFonts w:cs="Times New Roman"/>
          <w:sz w:val="24"/>
          <w:szCs w:val="24"/>
        </w:rPr>
        <w:t>).</w:t>
      </w:r>
      <w:r w:rsidR="007D58A4">
        <w:rPr>
          <w:rFonts w:cs="Times New Roman"/>
          <w:sz w:val="24"/>
          <w:szCs w:val="24"/>
        </w:rPr>
        <w:t xml:space="preserve"> K is the number of traits analysed.</w:t>
      </w:r>
    </w:p>
    <w:p w14:paraId="227E45B5" w14:textId="280E6C98" w:rsidR="00E55194" w:rsidRPr="00883BBE" w:rsidRDefault="00E55194" w:rsidP="00ED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BBE">
        <w:rPr>
          <w:rFonts w:ascii="Times New Roman" w:hAnsi="Times New Roman" w:cs="Times New Roman"/>
          <w:sz w:val="24"/>
          <w:szCs w:val="24"/>
        </w:rPr>
        <w:t>Usage:</w:t>
      </w:r>
    </w:p>
    <w:p w14:paraId="4C68DB8F" w14:textId="22258ED8" w:rsidR="00E55194" w:rsidRDefault="00E55194" w:rsidP="00ED6CA4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883BBE">
        <w:rPr>
          <w:rFonts w:cstheme="minorHAnsi"/>
          <w:sz w:val="24"/>
          <w:szCs w:val="24"/>
        </w:rPr>
        <w:t>Rscript</w:t>
      </w:r>
      <w:proofErr w:type="spellEnd"/>
      <w:r w:rsidRPr="00883BBE">
        <w:rPr>
          <w:rFonts w:cstheme="minorHAnsi"/>
          <w:sz w:val="24"/>
          <w:szCs w:val="24"/>
        </w:rPr>
        <w:t xml:space="preserve"> --vanilla </w:t>
      </w:r>
      <w:proofErr w:type="spellStart"/>
      <w:proofErr w:type="gramStart"/>
      <w:r w:rsidRPr="00883BBE">
        <w:rPr>
          <w:rFonts w:cstheme="minorHAnsi"/>
          <w:sz w:val="24"/>
          <w:szCs w:val="24"/>
        </w:rPr>
        <w:t>corvar.R</w:t>
      </w:r>
      <w:proofErr w:type="spellEnd"/>
      <w:proofErr w:type="gramEnd"/>
      <w:r w:rsidRPr="00883BBE">
        <w:rPr>
          <w:rFonts w:cstheme="minorHAnsi"/>
          <w:sz w:val="24"/>
          <w:szCs w:val="24"/>
        </w:rPr>
        <w:t xml:space="preserve"> &lt;../</w:t>
      </w:r>
      <w:proofErr w:type="spellStart"/>
      <w:r w:rsidRPr="00883BBE">
        <w:rPr>
          <w:rFonts w:cstheme="minorHAnsi"/>
          <w:sz w:val="24"/>
          <w:szCs w:val="24"/>
        </w:rPr>
        <w:t>yourpath</w:t>
      </w:r>
      <w:proofErr w:type="spellEnd"/>
      <w:r w:rsidRPr="00883BBE">
        <w:rPr>
          <w:rFonts w:cstheme="minorHAnsi"/>
          <w:sz w:val="24"/>
          <w:szCs w:val="24"/>
        </w:rPr>
        <w:t>/filename_of_genotype.gz&gt; &lt;../</w:t>
      </w:r>
      <w:proofErr w:type="spellStart"/>
      <w:r w:rsidRPr="00883BBE">
        <w:rPr>
          <w:rFonts w:cstheme="minorHAnsi"/>
          <w:sz w:val="24"/>
          <w:szCs w:val="24"/>
        </w:rPr>
        <w:t>yourpath</w:t>
      </w:r>
      <w:proofErr w:type="spellEnd"/>
      <w:r w:rsidRPr="00883BBE">
        <w:rPr>
          <w:rFonts w:cstheme="minorHAnsi"/>
          <w:sz w:val="24"/>
          <w:szCs w:val="24"/>
        </w:rPr>
        <w:t>/filename_of_local_gebv.gz&gt; &lt;../</w:t>
      </w:r>
      <w:proofErr w:type="spellStart"/>
      <w:r w:rsidRPr="00883BBE">
        <w:rPr>
          <w:rFonts w:cstheme="minorHAnsi"/>
          <w:sz w:val="24"/>
          <w:szCs w:val="24"/>
        </w:rPr>
        <w:t>yourpath</w:t>
      </w:r>
      <w:proofErr w:type="spellEnd"/>
      <w:r w:rsidRPr="00883BBE">
        <w:rPr>
          <w:rFonts w:cstheme="minorHAnsi"/>
          <w:sz w:val="24"/>
          <w:szCs w:val="24"/>
        </w:rPr>
        <w:t>/filename_of_segment_information.gz&gt; &lt;../</w:t>
      </w:r>
      <w:proofErr w:type="spellStart"/>
      <w:r w:rsidRPr="00883BBE">
        <w:rPr>
          <w:rFonts w:cstheme="minorHAnsi"/>
          <w:sz w:val="24"/>
          <w:szCs w:val="24"/>
        </w:rPr>
        <w:t>yourpath_of_output</w:t>
      </w:r>
      <w:proofErr w:type="spellEnd"/>
      <w:r w:rsidRPr="00883BBE">
        <w:rPr>
          <w:rFonts w:cstheme="minorHAnsi"/>
          <w:sz w:val="24"/>
          <w:szCs w:val="24"/>
        </w:rPr>
        <w:t>&gt;</w:t>
      </w:r>
    </w:p>
    <w:p w14:paraId="15E5AE9E" w14:textId="27689514" w:rsidR="00126655" w:rsidRDefault="00126655" w:rsidP="00ED6CA4">
      <w:pPr>
        <w:spacing w:line="360" w:lineRule="auto"/>
        <w:rPr>
          <w:rFonts w:cstheme="minorHAnsi"/>
          <w:sz w:val="24"/>
          <w:szCs w:val="24"/>
        </w:rPr>
      </w:pPr>
    </w:p>
    <w:p w14:paraId="722BE426" w14:textId="0B5B3A80" w:rsidR="00126655" w:rsidRDefault="00126655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Usage with the test data</w:t>
      </w:r>
      <w:r w:rsidR="00062392">
        <w:rPr>
          <w:rFonts w:cstheme="minorHAnsi"/>
          <w:sz w:val="24"/>
          <w:szCs w:val="24"/>
        </w:rPr>
        <w:t xml:space="preserve"> </w:t>
      </w:r>
      <w:r w:rsidR="00A3610D">
        <w:rPr>
          <w:rFonts w:cstheme="minorHAnsi"/>
          <w:sz w:val="24"/>
          <w:szCs w:val="24"/>
        </w:rPr>
        <w:t>inputs</w:t>
      </w:r>
      <w:r w:rsidR="0046475B">
        <w:rPr>
          <w:rFonts w:cstheme="minorHAnsi"/>
          <w:sz w:val="24"/>
          <w:szCs w:val="24"/>
        </w:rPr>
        <w:t xml:space="preserve"> (can be downloaded at </w:t>
      </w:r>
      <w:hyperlink r:id="rId4" w:tgtFrame="_blank" w:history="1">
        <w:r w:rsidR="001E2A42">
          <w:rPr>
            <w:rStyle w:val="Hyperlink"/>
            <w:rFonts w:ascii="Arial" w:hAnsi="Arial" w:cs="Arial"/>
            <w:color w:val="C7404D"/>
            <w:sz w:val="20"/>
            <w:szCs w:val="20"/>
          </w:rPr>
          <w:t>https://figshare.com/s/9e643b192bc816d75a5e</w:t>
        </w:r>
      </w:hyperlink>
      <w:r w:rsidR="0046475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290D3836" w14:textId="21121AD2" w:rsidR="00126655" w:rsidRPr="00883BBE" w:rsidRDefault="00126655" w:rsidP="00ED6CA4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26655">
        <w:rPr>
          <w:rFonts w:cstheme="minorHAnsi"/>
          <w:sz w:val="24"/>
          <w:szCs w:val="24"/>
        </w:rPr>
        <w:t>Rscript</w:t>
      </w:r>
      <w:proofErr w:type="spellEnd"/>
      <w:r w:rsidRPr="00126655">
        <w:rPr>
          <w:rFonts w:cstheme="minorHAnsi"/>
          <w:sz w:val="24"/>
          <w:szCs w:val="24"/>
        </w:rPr>
        <w:t xml:space="preserve"> --vanilla </w:t>
      </w:r>
      <w:proofErr w:type="spellStart"/>
      <w:proofErr w:type="gramStart"/>
      <w:r w:rsidRPr="00126655">
        <w:rPr>
          <w:rFonts w:cstheme="minorHAnsi"/>
          <w:sz w:val="24"/>
          <w:szCs w:val="24"/>
        </w:rPr>
        <w:t>corvar.R</w:t>
      </w:r>
      <w:proofErr w:type="spellEnd"/>
      <w:proofErr w:type="gramEnd"/>
      <w:r w:rsidRPr="00126655">
        <w:rPr>
          <w:rFonts w:cstheme="minorHAnsi"/>
          <w:sz w:val="24"/>
          <w:szCs w:val="24"/>
        </w:rPr>
        <w:t xml:space="preserve"> test.geno.gz test.lgebv.gz test.lgseg.gz test</w:t>
      </w:r>
    </w:p>
    <w:p w14:paraId="45BABA73" w14:textId="77777777" w:rsidR="00126655" w:rsidRDefault="00126655" w:rsidP="00ED6CA4">
      <w:pPr>
        <w:spacing w:line="360" w:lineRule="auto"/>
        <w:rPr>
          <w:rFonts w:cstheme="minorHAnsi"/>
          <w:sz w:val="24"/>
          <w:szCs w:val="24"/>
        </w:rPr>
      </w:pPr>
      <w:bookmarkStart w:id="19" w:name="_GoBack"/>
      <w:bookmarkEnd w:id="19"/>
    </w:p>
    <w:p w14:paraId="7242CFA7" w14:textId="57B6E913" w:rsidR="00E55194" w:rsidRPr="00883BBE" w:rsidRDefault="00324B94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E55194" w:rsidRPr="00883BBE">
        <w:rPr>
          <w:rFonts w:cstheme="minorHAnsi"/>
          <w:sz w:val="24"/>
          <w:szCs w:val="24"/>
        </w:rPr>
        <w:t xml:space="preserve">est datasets show </w:t>
      </w:r>
      <w:r w:rsidR="002F0F87">
        <w:rPr>
          <w:rFonts w:cstheme="minorHAnsi"/>
          <w:sz w:val="24"/>
          <w:szCs w:val="24"/>
        </w:rPr>
        <w:t>the</w:t>
      </w:r>
      <w:r w:rsidR="00E55194" w:rsidRPr="00883BBE">
        <w:rPr>
          <w:rFonts w:cstheme="minorHAnsi"/>
          <w:sz w:val="24"/>
          <w:szCs w:val="24"/>
        </w:rPr>
        <w:t xml:space="preserve"> format of the input files:</w:t>
      </w:r>
    </w:p>
    <w:p w14:paraId="5E2EBD37" w14:textId="7C1ECAD9" w:rsidR="00E55194" w:rsidRPr="00883BBE" w:rsidRDefault="00E55194" w:rsidP="00ED6CA4">
      <w:pPr>
        <w:spacing w:line="360" w:lineRule="auto"/>
        <w:rPr>
          <w:rFonts w:cstheme="minorHAnsi"/>
          <w:sz w:val="24"/>
          <w:szCs w:val="24"/>
        </w:rPr>
      </w:pPr>
      <w:r w:rsidRPr="00883BBE">
        <w:rPr>
          <w:rFonts w:cstheme="minorHAnsi"/>
          <w:sz w:val="24"/>
          <w:szCs w:val="24"/>
        </w:rPr>
        <w:t>test.geno.gz:</w:t>
      </w:r>
    </w:p>
    <w:p w14:paraId="1BF3CB31" w14:textId="77777777" w:rsidR="00E55194" w:rsidRPr="00DE28FE" w:rsidRDefault="00E55194" w:rsidP="00E55194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ID V2 V3 V4 V5</w:t>
      </w:r>
    </w:p>
    <w:p w14:paraId="72C6E001" w14:textId="77777777" w:rsidR="00E55194" w:rsidRPr="00DE28FE" w:rsidRDefault="00E55194" w:rsidP="00E55194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A1000 0 1 2 1</w:t>
      </w:r>
    </w:p>
    <w:p w14:paraId="528C71F6" w14:textId="77777777" w:rsidR="00E55194" w:rsidRPr="00DE28FE" w:rsidRDefault="00E55194" w:rsidP="00E55194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A1001 0 1 2 1</w:t>
      </w:r>
    </w:p>
    <w:p w14:paraId="70FCBDE9" w14:textId="77777777" w:rsidR="00E55194" w:rsidRPr="00DE28FE" w:rsidRDefault="00E55194" w:rsidP="00E55194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A1002 0 0 2 0</w:t>
      </w:r>
    </w:p>
    <w:p w14:paraId="4458CFCE" w14:textId="2B0E81CA" w:rsidR="00E55194" w:rsidRPr="00DE28FE" w:rsidRDefault="00E55194" w:rsidP="00E55194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A1003 0 1 2 1</w:t>
      </w:r>
    </w:p>
    <w:p w14:paraId="25A93DB5" w14:textId="3DA4D0BA" w:rsidR="00E55194" w:rsidRPr="00883BBE" w:rsidRDefault="0002380E" w:rsidP="00ED6CA4">
      <w:pPr>
        <w:spacing w:line="360" w:lineRule="auto"/>
        <w:rPr>
          <w:rFonts w:cstheme="minorHAnsi"/>
          <w:sz w:val="24"/>
          <w:szCs w:val="24"/>
        </w:rPr>
      </w:pPr>
      <w:r w:rsidRPr="00883BBE">
        <w:rPr>
          <w:rFonts w:cstheme="minorHAnsi"/>
          <w:sz w:val="24"/>
          <w:szCs w:val="24"/>
        </w:rPr>
        <w:lastRenderedPageBreak/>
        <w:t>test.geno.gz is the 1</w:t>
      </w:r>
      <w:r w:rsidRPr="00883BBE">
        <w:rPr>
          <w:rFonts w:cstheme="minorHAnsi"/>
          <w:sz w:val="24"/>
          <w:szCs w:val="24"/>
          <w:vertAlign w:val="superscript"/>
        </w:rPr>
        <w:t>st</w:t>
      </w:r>
      <w:r w:rsidRPr="00883BBE">
        <w:rPr>
          <w:rFonts w:cstheme="minorHAnsi"/>
          <w:sz w:val="24"/>
          <w:szCs w:val="24"/>
        </w:rPr>
        <w:t xml:space="preserve"> argument of the </w:t>
      </w:r>
      <w:proofErr w:type="spellStart"/>
      <w:r w:rsidRPr="00883BBE">
        <w:rPr>
          <w:rFonts w:cstheme="minorHAnsi"/>
          <w:sz w:val="24"/>
          <w:szCs w:val="24"/>
        </w:rPr>
        <w:t>Rscript</w:t>
      </w:r>
      <w:proofErr w:type="spellEnd"/>
      <w:r w:rsidRPr="00883BBE">
        <w:rPr>
          <w:rFonts w:cstheme="minorHAnsi"/>
          <w:sz w:val="24"/>
          <w:szCs w:val="24"/>
        </w:rPr>
        <w:t xml:space="preserve">. </w:t>
      </w:r>
      <w:r w:rsidR="00E55194" w:rsidRPr="00883BBE">
        <w:rPr>
          <w:rFonts w:cstheme="minorHAnsi"/>
          <w:sz w:val="24"/>
          <w:szCs w:val="24"/>
        </w:rPr>
        <w:t>This is a genotype count file where the 1</w:t>
      </w:r>
      <w:r w:rsidR="00E55194" w:rsidRPr="00883BBE">
        <w:rPr>
          <w:rFonts w:cstheme="minorHAnsi"/>
          <w:sz w:val="24"/>
          <w:szCs w:val="24"/>
          <w:vertAlign w:val="superscript"/>
        </w:rPr>
        <w:t>st</w:t>
      </w:r>
      <w:r w:rsidR="00E55194" w:rsidRPr="00883BBE">
        <w:rPr>
          <w:rFonts w:cstheme="minorHAnsi"/>
          <w:sz w:val="24"/>
          <w:szCs w:val="24"/>
        </w:rPr>
        <w:t xml:space="preserve"> column is animal ID and other columns are genotype counts of 0, 1, 2 for each SNP (each column). These counts are based on the alternative allele of the SNP. </w:t>
      </w:r>
    </w:p>
    <w:p w14:paraId="108EA980" w14:textId="77777777" w:rsidR="00EB697E" w:rsidRDefault="00EB697E" w:rsidP="00ED6CA4">
      <w:pPr>
        <w:spacing w:line="360" w:lineRule="auto"/>
        <w:rPr>
          <w:rFonts w:cstheme="minorHAnsi"/>
          <w:sz w:val="24"/>
          <w:szCs w:val="24"/>
        </w:rPr>
      </w:pPr>
    </w:p>
    <w:p w14:paraId="494F59CE" w14:textId="5A01C27A" w:rsidR="0002380E" w:rsidRPr="00883BBE" w:rsidRDefault="0002380E" w:rsidP="00ED6CA4">
      <w:pPr>
        <w:spacing w:line="360" w:lineRule="auto"/>
        <w:rPr>
          <w:rFonts w:cstheme="minorHAnsi"/>
          <w:sz w:val="24"/>
          <w:szCs w:val="24"/>
        </w:rPr>
      </w:pPr>
      <w:r w:rsidRPr="00883BBE">
        <w:rPr>
          <w:rFonts w:cstheme="minorHAnsi"/>
          <w:sz w:val="24"/>
          <w:szCs w:val="24"/>
        </w:rPr>
        <w:t>test.lgebv.gz:</w:t>
      </w:r>
    </w:p>
    <w:p w14:paraId="55BC8F9E" w14:textId="77777777" w:rsidR="0002380E" w:rsidRPr="00DE28FE" w:rsidRDefault="0002380E" w:rsidP="0002380E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seg ID tr01 tr02 tr03</w:t>
      </w:r>
    </w:p>
    <w:p w14:paraId="3DDE8062" w14:textId="77777777" w:rsidR="0002380E" w:rsidRPr="00DE28FE" w:rsidRDefault="0002380E" w:rsidP="0002380E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1 A1000 -0.003144169 0.000529620233333333 -0.0004167362</w:t>
      </w:r>
    </w:p>
    <w:p w14:paraId="1BEFFD3B" w14:textId="77777777" w:rsidR="0002380E" w:rsidRPr="00DE28FE" w:rsidRDefault="0002380E" w:rsidP="0002380E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2 A1000 -0.000253421933333333 0.0001216226 7.311196e-05</w:t>
      </w:r>
    </w:p>
    <w:p w14:paraId="60D27ACD" w14:textId="77777777" w:rsidR="0002380E" w:rsidRPr="00DE28FE" w:rsidRDefault="0002380E" w:rsidP="0002380E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4 A1000 0.001782575 0.00254010366666667 0.003247314</w:t>
      </w:r>
    </w:p>
    <w:p w14:paraId="445712EB" w14:textId="05BDF76C" w:rsidR="00E55194" w:rsidRPr="00DE28FE" w:rsidRDefault="0002380E" w:rsidP="0002380E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5 A1000 -0.00144530023333333 -0.0019791532 0.000135896263333333</w:t>
      </w:r>
    </w:p>
    <w:p w14:paraId="4933FFFB" w14:textId="233A9F54" w:rsidR="00E55194" w:rsidRPr="00883BBE" w:rsidRDefault="00A36ED0" w:rsidP="00ED6CA4">
      <w:pPr>
        <w:spacing w:line="360" w:lineRule="auto"/>
        <w:rPr>
          <w:rFonts w:cstheme="minorHAnsi"/>
          <w:sz w:val="24"/>
          <w:szCs w:val="24"/>
        </w:rPr>
      </w:pPr>
      <w:r w:rsidRPr="00883BBE">
        <w:rPr>
          <w:rFonts w:cstheme="minorHAnsi"/>
          <w:sz w:val="24"/>
          <w:szCs w:val="24"/>
        </w:rPr>
        <w:t>test.lgebv.gz is the 2</w:t>
      </w:r>
      <w:r w:rsidRPr="00883BBE">
        <w:rPr>
          <w:rFonts w:cstheme="minorHAnsi"/>
          <w:sz w:val="24"/>
          <w:szCs w:val="24"/>
          <w:vertAlign w:val="superscript"/>
        </w:rPr>
        <w:t>nd</w:t>
      </w:r>
      <w:r w:rsidRPr="00883BBE">
        <w:rPr>
          <w:rFonts w:cstheme="minorHAnsi"/>
          <w:sz w:val="24"/>
          <w:szCs w:val="24"/>
        </w:rPr>
        <w:t xml:space="preserve"> argument of the </w:t>
      </w:r>
      <w:proofErr w:type="spellStart"/>
      <w:r w:rsidRPr="00883BBE">
        <w:rPr>
          <w:rFonts w:cstheme="minorHAnsi"/>
          <w:sz w:val="24"/>
          <w:szCs w:val="24"/>
        </w:rPr>
        <w:t>Rscript</w:t>
      </w:r>
      <w:proofErr w:type="spellEnd"/>
      <w:r w:rsidRPr="00883BBE">
        <w:rPr>
          <w:rFonts w:cstheme="minorHAnsi"/>
          <w:sz w:val="24"/>
          <w:szCs w:val="24"/>
        </w:rPr>
        <w:t>. The 1</w:t>
      </w:r>
      <w:r w:rsidRPr="00883BBE">
        <w:rPr>
          <w:rFonts w:cstheme="minorHAnsi"/>
          <w:sz w:val="24"/>
          <w:szCs w:val="24"/>
          <w:vertAlign w:val="superscript"/>
        </w:rPr>
        <w:t>st</w:t>
      </w:r>
      <w:r w:rsidRPr="00883BBE">
        <w:rPr>
          <w:rFonts w:cstheme="minorHAnsi"/>
          <w:sz w:val="24"/>
          <w:szCs w:val="24"/>
        </w:rPr>
        <w:t xml:space="preserve"> column is the </w:t>
      </w:r>
      <w:r w:rsidR="008E175F">
        <w:rPr>
          <w:rFonts w:cstheme="minorHAnsi"/>
          <w:sz w:val="24"/>
          <w:szCs w:val="24"/>
        </w:rPr>
        <w:t>order (name)</w:t>
      </w:r>
      <w:r w:rsidRPr="00883BBE">
        <w:rPr>
          <w:rFonts w:cstheme="minorHAnsi"/>
          <w:sz w:val="24"/>
          <w:szCs w:val="24"/>
        </w:rPr>
        <w:t xml:space="preserve"> of segments on that chromosome. SNPs within these segments are used to calculate the ‘local genomic </w:t>
      </w:r>
      <w:r w:rsidR="00C670CD" w:rsidRPr="00883BBE">
        <w:rPr>
          <w:rFonts w:cstheme="minorHAnsi"/>
          <w:sz w:val="24"/>
          <w:szCs w:val="24"/>
        </w:rPr>
        <w:t xml:space="preserve">estimated </w:t>
      </w:r>
      <w:r w:rsidRPr="00883BBE">
        <w:rPr>
          <w:rFonts w:cstheme="minorHAnsi"/>
          <w:sz w:val="24"/>
          <w:szCs w:val="24"/>
        </w:rPr>
        <w:t>breeding value’</w:t>
      </w:r>
      <w:r w:rsidR="00C670CD" w:rsidRPr="00883BBE">
        <w:rPr>
          <w:rFonts w:cstheme="minorHAnsi"/>
          <w:sz w:val="24"/>
          <w:szCs w:val="24"/>
        </w:rPr>
        <w:t xml:space="preserve"> or local </w:t>
      </w:r>
      <w:proofErr w:type="spellStart"/>
      <w:r w:rsidR="00C670CD" w:rsidRPr="00883BBE">
        <w:rPr>
          <w:rFonts w:cstheme="minorHAnsi"/>
          <w:sz w:val="24"/>
          <w:szCs w:val="24"/>
        </w:rPr>
        <w:t>gEBV</w:t>
      </w:r>
      <w:proofErr w:type="spellEnd"/>
      <w:r w:rsidRPr="00883BBE">
        <w:rPr>
          <w:rFonts w:cstheme="minorHAnsi"/>
          <w:sz w:val="24"/>
          <w:szCs w:val="24"/>
        </w:rPr>
        <w:t xml:space="preserve">. </w:t>
      </w:r>
      <w:bookmarkStart w:id="20" w:name="_Hlk44501004"/>
      <w:r w:rsidR="00C670CD" w:rsidRPr="00883BBE">
        <w:rPr>
          <w:rFonts w:cstheme="minorHAnsi"/>
          <w:sz w:val="24"/>
          <w:szCs w:val="24"/>
        </w:rPr>
        <w:t>The 2</w:t>
      </w:r>
      <w:r w:rsidR="00C670CD" w:rsidRPr="00883BBE">
        <w:rPr>
          <w:rFonts w:cstheme="minorHAnsi"/>
          <w:sz w:val="24"/>
          <w:szCs w:val="24"/>
          <w:vertAlign w:val="superscript"/>
        </w:rPr>
        <w:t>nd</w:t>
      </w:r>
      <w:r w:rsidR="00C670CD" w:rsidRPr="00883BBE">
        <w:rPr>
          <w:rFonts w:cstheme="minorHAnsi"/>
          <w:sz w:val="24"/>
          <w:szCs w:val="24"/>
        </w:rPr>
        <w:t xml:space="preserve"> column is the animal ID (corresponding to the ID column in the gest.geno.gz). From the 3</w:t>
      </w:r>
      <w:r w:rsidR="00C670CD" w:rsidRPr="00883BBE">
        <w:rPr>
          <w:rFonts w:cstheme="minorHAnsi"/>
          <w:sz w:val="24"/>
          <w:szCs w:val="24"/>
          <w:vertAlign w:val="superscript"/>
        </w:rPr>
        <w:t>rd</w:t>
      </w:r>
      <w:r w:rsidR="00C670CD" w:rsidRPr="00883BBE">
        <w:rPr>
          <w:rFonts w:cstheme="minorHAnsi"/>
          <w:sz w:val="24"/>
          <w:szCs w:val="24"/>
        </w:rPr>
        <w:t xml:space="preserve"> column, these values are the local </w:t>
      </w:r>
      <w:proofErr w:type="spellStart"/>
      <w:r w:rsidR="00C670CD" w:rsidRPr="00883BBE">
        <w:rPr>
          <w:rFonts w:cstheme="minorHAnsi"/>
          <w:sz w:val="24"/>
          <w:szCs w:val="24"/>
        </w:rPr>
        <w:t>gEBV</w:t>
      </w:r>
      <w:proofErr w:type="spellEnd"/>
      <w:r w:rsidR="00C670CD" w:rsidRPr="00883BBE">
        <w:rPr>
          <w:rFonts w:cstheme="minorHAnsi"/>
          <w:sz w:val="24"/>
          <w:szCs w:val="24"/>
        </w:rPr>
        <w:t xml:space="preserve"> per individual per segment</w:t>
      </w:r>
      <w:r w:rsidR="0040518F">
        <w:rPr>
          <w:rFonts w:cstheme="minorHAnsi"/>
          <w:sz w:val="24"/>
          <w:szCs w:val="24"/>
        </w:rPr>
        <w:t xml:space="preserve"> for each trait (each column represents data of one trait)</w:t>
      </w:r>
      <w:r w:rsidR="00C670CD" w:rsidRPr="00883BBE">
        <w:rPr>
          <w:rFonts w:cstheme="minorHAnsi"/>
          <w:sz w:val="24"/>
          <w:szCs w:val="24"/>
        </w:rPr>
        <w:t xml:space="preserve">. </w:t>
      </w:r>
      <w:proofErr w:type="gramStart"/>
      <w:r w:rsidR="00C670CD" w:rsidRPr="00883BBE">
        <w:rPr>
          <w:rFonts w:cstheme="minorHAnsi"/>
          <w:sz w:val="24"/>
          <w:szCs w:val="24"/>
        </w:rPr>
        <w:t>So</w:t>
      </w:r>
      <w:proofErr w:type="gramEnd"/>
      <w:r w:rsidR="00C670CD" w:rsidRPr="00883BBE">
        <w:rPr>
          <w:rFonts w:cstheme="minorHAnsi"/>
          <w:sz w:val="24"/>
          <w:szCs w:val="24"/>
        </w:rPr>
        <w:t xml:space="preserve"> there will be No. of individuals × No. of segments </w:t>
      </w:r>
      <w:r w:rsidR="00B140D7">
        <w:rPr>
          <w:rFonts w:cstheme="minorHAnsi"/>
          <w:sz w:val="24"/>
          <w:szCs w:val="24"/>
        </w:rPr>
        <w:t xml:space="preserve">lines of </w:t>
      </w:r>
      <w:r w:rsidR="00C670CD" w:rsidRPr="00883BBE">
        <w:rPr>
          <w:rFonts w:cstheme="minorHAnsi"/>
          <w:sz w:val="24"/>
          <w:szCs w:val="24"/>
        </w:rPr>
        <w:t xml:space="preserve">rows in this file. The local </w:t>
      </w:r>
      <w:proofErr w:type="spellStart"/>
      <w:r w:rsidR="00C670CD" w:rsidRPr="00883BBE">
        <w:rPr>
          <w:rFonts w:cstheme="minorHAnsi"/>
          <w:sz w:val="24"/>
          <w:szCs w:val="24"/>
        </w:rPr>
        <w:t>gEBV</w:t>
      </w:r>
      <w:proofErr w:type="spellEnd"/>
      <w:r w:rsidR="00C670CD" w:rsidRPr="00883BBE">
        <w:rPr>
          <w:rFonts w:cstheme="minorHAnsi"/>
          <w:sz w:val="24"/>
          <w:szCs w:val="24"/>
        </w:rPr>
        <w:t xml:space="preserve"> was calculated using the conventional </w:t>
      </w:r>
      <w:proofErr w:type="spellStart"/>
      <w:r w:rsidR="00C670CD" w:rsidRPr="00883BBE">
        <w:rPr>
          <w:rFonts w:cstheme="minorHAnsi"/>
          <w:sz w:val="24"/>
          <w:szCs w:val="24"/>
        </w:rPr>
        <w:t>gEBV</w:t>
      </w:r>
      <w:proofErr w:type="spellEnd"/>
      <w:r w:rsidR="00C670CD" w:rsidRPr="00883BBE">
        <w:rPr>
          <w:rFonts w:cstheme="minorHAnsi"/>
          <w:sz w:val="24"/>
          <w:szCs w:val="24"/>
        </w:rPr>
        <w:t xml:space="preserve"> methods for each trait (e.g., </w:t>
      </w:r>
      <w:r w:rsidR="00C670CD" w:rsidRPr="00883BBE">
        <w:rPr>
          <w:rFonts w:cstheme="minorHAnsi"/>
          <w:sz w:val="24"/>
          <w:szCs w:val="24"/>
        </w:rPr>
        <w:fldChar w:fldCharType="begin"/>
      </w:r>
      <w:r w:rsidR="00883BBE">
        <w:rPr>
          <w:rFonts w:cstheme="minorHAnsi"/>
          <w:sz w:val="24"/>
          <w:szCs w:val="24"/>
        </w:rPr>
        <w:instrText xml:space="preserve"> ADDIN EN.CITE &lt;EndNote&gt;&lt;Cite&gt;&lt;Author&gt;Kemper&lt;/Author&gt;&lt;Year&gt;2015&lt;/Year&gt;&lt;RecNum&gt;188&lt;/RecNum&gt;&lt;DisplayText&gt;&lt;style face="superscript"&gt;1&lt;/style&gt;&lt;/DisplayText&gt;&lt;record&gt;&lt;rec-number&gt;188&lt;/rec-number&gt;&lt;foreign-keys&gt;&lt;key app="EN" db-id="zdft5vseb0es9se9ven5vxspadra9psrwarz" timestamp="1534308260"&gt;188&lt;/key&gt;&lt;/foreign-keys&gt;&lt;ref-type name="Journal Article"&gt;17&lt;/ref-type&gt;&lt;contributors&gt;&lt;authors&gt;&lt;author&gt;Kemper, Kathryn E&lt;/author&gt;&lt;author&gt;Reich, Coralie M&lt;/author&gt;&lt;author&gt;Bowman, Philip J&lt;/author&gt;&lt;author&gt;Vander Jagt, Christy J&lt;/author&gt;&lt;author&gt;Chamberlain, Amanda J&lt;/author&gt;&lt;author&gt;Mason, Brett A&lt;/author&gt;&lt;author&gt;Hayes, Benjamin J&lt;/author&gt;&lt;author&gt;Goddard, Michael E&lt;/author&gt;&lt;/authors&gt;&lt;/contributors&gt;&lt;titles&gt;&lt;title&gt;Improved precision of QTL mapping using a nonlinear Bayesian method in a multi-breed population leads to greater accuracy of across-breed genomic predictions&lt;/title&gt;&lt;secondary-title&gt;Genetics Selection Evolution&lt;/secondary-title&gt;&lt;/titles&gt;&lt;periodical&gt;&lt;full-title&gt;Genetics Selection Evolution&lt;/full-title&gt;&lt;/periodical&gt;&lt;pages&gt;29&lt;/pages&gt;&lt;volume&gt;47&lt;/volume&gt;&lt;number&gt;1&lt;/number&gt;&lt;dates&gt;&lt;year&gt;2015&lt;/year&gt;&lt;/dates&gt;&lt;isbn&gt;1297-9686&lt;/isbn&gt;&lt;urls&gt;&lt;/urls&gt;&lt;/record&gt;&lt;/Cite&gt;&lt;/EndNote&gt;</w:instrText>
      </w:r>
      <w:r w:rsidR="00C670CD" w:rsidRPr="00883BBE">
        <w:rPr>
          <w:rFonts w:cstheme="minorHAnsi"/>
          <w:sz w:val="24"/>
          <w:szCs w:val="24"/>
        </w:rPr>
        <w:fldChar w:fldCharType="separate"/>
      </w:r>
      <w:r w:rsidR="00883BBE" w:rsidRPr="00883BBE">
        <w:rPr>
          <w:rFonts w:cstheme="minorHAnsi"/>
          <w:noProof/>
          <w:sz w:val="24"/>
          <w:szCs w:val="24"/>
          <w:vertAlign w:val="superscript"/>
        </w:rPr>
        <w:t>1</w:t>
      </w:r>
      <w:r w:rsidR="00C670CD" w:rsidRPr="00883BBE">
        <w:rPr>
          <w:rFonts w:cstheme="minorHAnsi"/>
          <w:sz w:val="24"/>
          <w:szCs w:val="24"/>
        </w:rPr>
        <w:fldChar w:fldCharType="end"/>
      </w:r>
      <w:r w:rsidR="00C670CD" w:rsidRPr="00883BBE">
        <w:rPr>
          <w:rFonts w:cstheme="minorHAnsi"/>
          <w:sz w:val="24"/>
          <w:szCs w:val="24"/>
        </w:rPr>
        <w:t xml:space="preserve">), except that the variants used to calculate the local </w:t>
      </w:r>
      <w:proofErr w:type="spellStart"/>
      <w:r w:rsidR="00C670CD" w:rsidRPr="00883BBE">
        <w:rPr>
          <w:rFonts w:cstheme="minorHAnsi"/>
          <w:sz w:val="24"/>
          <w:szCs w:val="24"/>
        </w:rPr>
        <w:t>gEBV</w:t>
      </w:r>
      <w:proofErr w:type="spellEnd"/>
      <w:r w:rsidR="00C670CD" w:rsidRPr="00883BBE">
        <w:rPr>
          <w:rFonts w:cstheme="minorHAnsi"/>
          <w:sz w:val="24"/>
          <w:szCs w:val="24"/>
        </w:rPr>
        <w:t xml:space="preserve"> were from each segment</w:t>
      </w:r>
      <w:r w:rsidR="00B140D7">
        <w:rPr>
          <w:rFonts w:cstheme="minorHAnsi"/>
          <w:sz w:val="24"/>
          <w:szCs w:val="24"/>
        </w:rPr>
        <w:t xml:space="preserve"> (e.g., 50kb)</w:t>
      </w:r>
      <w:r w:rsidR="00C670CD" w:rsidRPr="00883BBE">
        <w:rPr>
          <w:rFonts w:cstheme="minorHAnsi"/>
          <w:sz w:val="24"/>
          <w:szCs w:val="24"/>
        </w:rPr>
        <w:t xml:space="preserve">: </w:t>
      </w:r>
      <w:bookmarkStart w:id="21" w:name="_Hlk44652975"/>
      <m:oMath>
        <m:sSub>
          <m:sSubPr>
            <m:ctrlPr>
              <w:ins w:id="22" w:author="Ruidong Xiang (DJPR)" w:date="2020-10-15T14:18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23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</m:acc>
          </m:e>
          <m:sub>
            <m:sSub>
              <m:sSubPr>
                <m:ctrlPr>
                  <w:ins w:id="24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sub>
            </m:sSub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ins w:id="25" w:author="Ruidong Xiang (DJPR)" w:date="2020-10-15T14:18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sSub>
              <m:sSubPr>
                <m:ctrlPr>
                  <w:ins w:id="26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ins w:id="27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sub>
        </m:sSub>
        <m:sSub>
          <m:sSubPr>
            <m:ctrlPr>
              <w:ins w:id="28" w:author="Ruidong Xiang (DJPR)" w:date="2020-10-15T14:18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29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e>
          <m:sub>
            <m:sSub>
              <m:sSubPr>
                <m:ctrlPr>
                  <w:ins w:id="30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ins w:id="31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sub>
        </m:sSub>
      </m:oMath>
      <w:r w:rsidR="00C670CD" w:rsidRPr="00883BBE">
        <w:rPr>
          <w:rFonts w:cstheme="minorHAnsi"/>
          <w:sz w:val="24"/>
          <w:szCs w:val="24"/>
        </w:rPr>
        <w:t xml:space="preserve">, where </w:t>
      </w:r>
      <m:oMath>
        <m:sSub>
          <m:sSubPr>
            <m:ctrlPr>
              <w:ins w:id="32" w:author="Ruidong Xiang (DJPR)" w:date="2020-10-15T14:18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33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</m:acc>
          </m:e>
          <m:sub>
            <m:sSub>
              <m:sSubPr>
                <m:ctrlPr>
                  <w:ins w:id="34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sub>
            </m:sSub>
          </m:sub>
        </m:sSub>
      </m:oMath>
      <w:r w:rsidR="00C670CD" w:rsidRPr="00883BBE">
        <w:rPr>
          <w:rFonts w:cstheme="minorHAnsi"/>
          <w:sz w:val="24"/>
          <w:szCs w:val="24"/>
        </w:rPr>
        <w:t xml:space="preserve"> was the local gEBV of the segment </w:t>
      </w:r>
      <w:r w:rsidR="00C670CD" w:rsidRPr="00883BBE">
        <w:rPr>
          <w:rFonts w:cstheme="minorHAnsi"/>
          <w:i/>
          <w:sz w:val="24"/>
          <w:szCs w:val="24"/>
        </w:rPr>
        <w:t>l</w:t>
      </w:r>
      <w:r w:rsidR="00C670CD" w:rsidRPr="00883BBE">
        <w:rPr>
          <w:rFonts w:cstheme="minorHAnsi"/>
          <w:sz w:val="24"/>
          <w:szCs w:val="24"/>
        </w:rPr>
        <w:t xml:space="preserve">, </w:t>
      </w:r>
      <m:oMath>
        <m:sSub>
          <m:sSubPr>
            <m:ctrlPr>
              <w:ins w:id="35" w:author="Ruidong Xiang (DJPR)" w:date="2020-10-15T14:18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sSub>
              <m:sSubPr>
                <m:ctrlPr>
                  <w:ins w:id="36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ins w:id="37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sub>
        </m:sSub>
      </m:oMath>
      <w:r w:rsidR="00C670CD" w:rsidRPr="00883BBE">
        <w:rPr>
          <w:rFonts w:cstheme="minorHAnsi"/>
          <w:sz w:val="24"/>
          <w:szCs w:val="24"/>
        </w:rPr>
        <w:t xml:space="preserve"> was the design matrix of marker genotypes for variant 1 to variant </w:t>
      </w:r>
      <w:r w:rsidR="00C670CD" w:rsidRPr="00883BBE">
        <w:rPr>
          <w:rFonts w:cstheme="minorHAnsi"/>
          <w:i/>
          <w:sz w:val="24"/>
          <w:szCs w:val="24"/>
        </w:rPr>
        <w:t>n</w:t>
      </w:r>
      <w:r w:rsidR="00C670CD" w:rsidRPr="00883BBE">
        <w:rPr>
          <w:rFonts w:cstheme="minorHAnsi"/>
          <w:sz w:val="24"/>
          <w:szCs w:val="24"/>
        </w:rPr>
        <w:t xml:space="preserve"> within the segment </w:t>
      </w:r>
      <w:r w:rsidR="00C670CD" w:rsidRPr="00883BBE">
        <w:rPr>
          <w:rFonts w:cstheme="minorHAnsi"/>
          <w:i/>
          <w:sz w:val="24"/>
          <w:szCs w:val="24"/>
        </w:rPr>
        <w:t>l</w:t>
      </w:r>
      <w:r w:rsidR="00C670CD" w:rsidRPr="00883BBE">
        <w:rPr>
          <w:rFonts w:cstheme="minorHAnsi"/>
          <w:sz w:val="24"/>
          <w:szCs w:val="24"/>
        </w:rPr>
        <w:t xml:space="preserve">, and </w:t>
      </w:r>
      <m:oMath>
        <m:sSub>
          <m:sSubPr>
            <m:ctrlPr>
              <w:ins w:id="38" w:author="Ruidong Xiang (DJPR)" w:date="2020-10-15T14:18:00Z">
                <w:rPr>
                  <w:rFonts w:ascii="Cambria Math" w:hAnsi="Cambria Math" w:cstheme="minorHAnsi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39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e>
          <m:sub>
            <m:sSub>
              <m:sSubPr>
                <m:ctrlPr>
                  <w:ins w:id="40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ins w:id="41" w:author="Ruidong Xiang (DJPR)" w:date="2020-10-15T14:18:00Z"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sub>
        </m:sSub>
      </m:oMath>
      <w:r w:rsidR="00C670CD" w:rsidRPr="00883BBE">
        <w:rPr>
          <w:rFonts w:cstheme="minorHAnsi"/>
          <w:sz w:val="24"/>
          <w:szCs w:val="24"/>
        </w:rPr>
        <w:t xml:space="preserve"> was the variant effects from the training dataset.</w:t>
      </w:r>
      <w:bookmarkEnd w:id="20"/>
      <w:r w:rsidR="00C670CD" w:rsidRPr="00883BBE">
        <w:rPr>
          <w:rFonts w:cstheme="minorHAnsi"/>
          <w:sz w:val="24"/>
          <w:szCs w:val="24"/>
        </w:rPr>
        <w:t xml:space="preserve"> </w:t>
      </w:r>
      <w:bookmarkEnd w:id="21"/>
      <w:r w:rsidR="00883BBE">
        <w:rPr>
          <w:rFonts w:cstheme="minorHAnsi"/>
          <w:sz w:val="24"/>
          <w:szCs w:val="24"/>
        </w:rPr>
        <w:t xml:space="preserve">See details in the manuscript. </w:t>
      </w:r>
    </w:p>
    <w:p w14:paraId="4A114B33" w14:textId="1534807C" w:rsidR="00883BBE" w:rsidRDefault="00883BBE" w:rsidP="00ED6CA4">
      <w:pPr>
        <w:spacing w:line="360" w:lineRule="auto"/>
        <w:rPr>
          <w:rFonts w:cstheme="minorHAnsi"/>
          <w:sz w:val="24"/>
          <w:szCs w:val="24"/>
        </w:rPr>
      </w:pPr>
    </w:p>
    <w:p w14:paraId="654AC2EB" w14:textId="69D3D9F4" w:rsidR="00B82055" w:rsidRDefault="00B82055" w:rsidP="00ED6CA4">
      <w:pPr>
        <w:spacing w:line="360" w:lineRule="auto"/>
        <w:rPr>
          <w:rFonts w:cstheme="minorHAnsi"/>
          <w:sz w:val="24"/>
          <w:szCs w:val="24"/>
        </w:rPr>
      </w:pPr>
      <w:r w:rsidRPr="00126655">
        <w:rPr>
          <w:rFonts w:cstheme="minorHAnsi"/>
          <w:sz w:val="24"/>
          <w:szCs w:val="24"/>
        </w:rPr>
        <w:t>test.lgseg.gz</w:t>
      </w:r>
      <w:r>
        <w:rPr>
          <w:rFonts w:cstheme="minorHAnsi"/>
          <w:sz w:val="24"/>
          <w:szCs w:val="24"/>
        </w:rPr>
        <w:t>:</w:t>
      </w:r>
    </w:p>
    <w:p w14:paraId="180C92B3" w14:textId="77777777" w:rsidR="00B82055" w:rsidRPr="00DE28FE" w:rsidRDefault="00B82055" w:rsidP="00B82055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 xml:space="preserve">SNP order </w:t>
      </w:r>
      <w:proofErr w:type="spellStart"/>
      <w:r w:rsidRPr="00DE28FE">
        <w:rPr>
          <w:rFonts w:cstheme="minorHAnsi"/>
        </w:rPr>
        <w:t>chr</w:t>
      </w:r>
      <w:proofErr w:type="spellEnd"/>
      <w:r w:rsidRPr="00DE28FE">
        <w:rPr>
          <w:rFonts w:cstheme="minorHAnsi"/>
        </w:rPr>
        <w:t xml:space="preserve"> bp seg</w:t>
      </w:r>
    </w:p>
    <w:p w14:paraId="356497B2" w14:textId="77777777" w:rsidR="00B82055" w:rsidRPr="00DE28FE" w:rsidRDefault="00B82055" w:rsidP="00B82055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Chr25:179955 1 25 179955 1</w:t>
      </w:r>
    </w:p>
    <w:p w14:paraId="6F1C6A1E" w14:textId="77777777" w:rsidR="00B82055" w:rsidRPr="00DE28FE" w:rsidRDefault="00B82055" w:rsidP="00B82055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Chr25:181719 2 25 181719 1</w:t>
      </w:r>
    </w:p>
    <w:p w14:paraId="301FF4AA" w14:textId="77777777" w:rsidR="00B82055" w:rsidRPr="00DE28FE" w:rsidRDefault="00B82055" w:rsidP="00B82055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t>Chr25:183050 3 25 183050 1</w:t>
      </w:r>
    </w:p>
    <w:p w14:paraId="7F5D5689" w14:textId="1285D250" w:rsidR="00B82055" w:rsidRPr="00DE28FE" w:rsidRDefault="00B82055" w:rsidP="00B82055">
      <w:pPr>
        <w:spacing w:line="360" w:lineRule="auto"/>
        <w:rPr>
          <w:rFonts w:cstheme="minorHAnsi"/>
        </w:rPr>
      </w:pPr>
      <w:r w:rsidRPr="00DE28FE">
        <w:rPr>
          <w:rFonts w:cstheme="minorHAnsi"/>
        </w:rPr>
        <w:lastRenderedPageBreak/>
        <w:t>Chr25:190480 4 25 190480 1</w:t>
      </w:r>
    </w:p>
    <w:p w14:paraId="32E1F957" w14:textId="77777777" w:rsidR="00B82055" w:rsidRDefault="00B82055" w:rsidP="00B82055">
      <w:pPr>
        <w:spacing w:line="360" w:lineRule="auto"/>
        <w:rPr>
          <w:rFonts w:cstheme="minorHAnsi"/>
          <w:sz w:val="24"/>
          <w:szCs w:val="24"/>
        </w:rPr>
      </w:pPr>
    </w:p>
    <w:p w14:paraId="1A31C348" w14:textId="272A2B32" w:rsidR="00B82055" w:rsidRDefault="00B82055" w:rsidP="00ED6CA4">
      <w:pPr>
        <w:spacing w:line="360" w:lineRule="auto"/>
        <w:rPr>
          <w:rFonts w:cstheme="minorHAnsi"/>
          <w:sz w:val="24"/>
          <w:szCs w:val="24"/>
        </w:rPr>
      </w:pPr>
      <w:r w:rsidRPr="00126655">
        <w:rPr>
          <w:rFonts w:cstheme="minorHAnsi"/>
          <w:sz w:val="24"/>
          <w:szCs w:val="24"/>
        </w:rPr>
        <w:t>test.lgseg.gz</w:t>
      </w:r>
      <w:r>
        <w:rPr>
          <w:rFonts w:cstheme="minorHAnsi"/>
          <w:sz w:val="24"/>
          <w:szCs w:val="24"/>
        </w:rPr>
        <w:t xml:space="preserve"> is the 3</w:t>
      </w:r>
      <w:r w:rsidRPr="00B82055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argument for the </w:t>
      </w:r>
      <w:proofErr w:type="spellStart"/>
      <w:r>
        <w:rPr>
          <w:rFonts w:cstheme="minorHAnsi"/>
          <w:sz w:val="24"/>
          <w:szCs w:val="24"/>
        </w:rPr>
        <w:t>Rscript</w:t>
      </w:r>
      <w:proofErr w:type="spellEnd"/>
      <w:r>
        <w:rPr>
          <w:rFonts w:cstheme="minorHAnsi"/>
          <w:sz w:val="24"/>
          <w:szCs w:val="24"/>
        </w:rPr>
        <w:t>. The first column is the ID of SNPs, the 2</w:t>
      </w:r>
      <w:r w:rsidRPr="00B82055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column is the order of SNPs, which corresponds to the column name </w:t>
      </w:r>
      <w:r w:rsidR="00895C17">
        <w:rPr>
          <w:rFonts w:cstheme="minorHAnsi"/>
          <w:sz w:val="24"/>
          <w:szCs w:val="24"/>
        </w:rPr>
        <w:t>minus</w:t>
      </w:r>
      <w:r>
        <w:rPr>
          <w:rFonts w:cstheme="minorHAnsi"/>
          <w:sz w:val="24"/>
          <w:szCs w:val="24"/>
        </w:rPr>
        <w:t xml:space="preserve"> 1 in the </w:t>
      </w:r>
      <w:r w:rsidR="000A062E">
        <w:rPr>
          <w:rFonts w:cstheme="minorHAnsi"/>
          <w:sz w:val="24"/>
          <w:szCs w:val="24"/>
        </w:rPr>
        <w:t>‘</w:t>
      </w:r>
      <w:r w:rsidRPr="00883BBE">
        <w:rPr>
          <w:rFonts w:cstheme="minorHAnsi"/>
          <w:sz w:val="24"/>
          <w:szCs w:val="24"/>
        </w:rPr>
        <w:t>test.geno.gz</w:t>
      </w:r>
      <w:r w:rsidR="000A062E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; the 3</w:t>
      </w:r>
      <w:r w:rsidRPr="00B82055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column is the chromosome </w:t>
      </w:r>
      <w:r w:rsidR="00D272A6">
        <w:rPr>
          <w:rFonts w:cstheme="minorHAnsi"/>
          <w:sz w:val="24"/>
          <w:szCs w:val="24"/>
        </w:rPr>
        <w:t xml:space="preserve">number </w:t>
      </w:r>
      <w:r>
        <w:rPr>
          <w:rFonts w:cstheme="minorHAnsi"/>
          <w:sz w:val="24"/>
          <w:szCs w:val="24"/>
        </w:rPr>
        <w:t>of the SNP, 4</w:t>
      </w:r>
      <w:r w:rsidRPr="00B82055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column is the position of the SNP and the 5</w:t>
      </w:r>
      <w:r w:rsidRPr="00B82055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column is the segment with which the SNP belong to; the segment </w:t>
      </w:r>
      <w:r w:rsidR="00610732">
        <w:rPr>
          <w:rFonts w:cstheme="minorHAnsi"/>
          <w:sz w:val="24"/>
          <w:szCs w:val="24"/>
        </w:rPr>
        <w:t>number</w:t>
      </w:r>
      <w:r>
        <w:rPr>
          <w:rFonts w:cstheme="minorHAnsi"/>
          <w:sz w:val="24"/>
          <w:szCs w:val="24"/>
        </w:rPr>
        <w:t xml:space="preserve"> corresponds to the </w:t>
      </w:r>
      <w:r w:rsidR="004C28E4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seg</w:t>
      </w:r>
      <w:r w:rsidR="004C28E4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column in </w:t>
      </w:r>
      <w:r w:rsidRPr="00883BBE">
        <w:rPr>
          <w:rFonts w:cstheme="minorHAnsi"/>
          <w:sz w:val="24"/>
          <w:szCs w:val="24"/>
        </w:rPr>
        <w:t>test.lgebv.gz</w:t>
      </w:r>
      <w:r>
        <w:rPr>
          <w:rFonts w:cstheme="minorHAnsi"/>
          <w:sz w:val="24"/>
          <w:szCs w:val="24"/>
        </w:rPr>
        <w:t xml:space="preserve">. </w:t>
      </w:r>
    </w:p>
    <w:p w14:paraId="4340D76E" w14:textId="7C0FAB8C" w:rsidR="00E52700" w:rsidRDefault="00C70EA5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run </w:t>
      </w:r>
      <w:proofErr w:type="spellStart"/>
      <w:r w:rsidRPr="00126655">
        <w:rPr>
          <w:rFonts w:cstheme="minorHAnsi"/>
          <w:sz w:val="24"/>
          <w:szCs w:val="24"/>
        </w:rPr>
        <w:t>Rscript</w:t>
      </w:r>
      <w:proofErr w:type="spellEnd"/>
      <w:r w:rsidRPr="00126655">
        <w:rPr>
          <w:rFonts w:cstheme="minorHAnsi"/>
          <w:sz w:val="24"/>
          <w:szCs w:val="24"/>
        </w:rPr>
        <w:t xml:space="preserve"> --vanilla </w:t>
      </w:r>
      <w:proofErr w:type="spellStart"/>
      <w:proofErr w:type="gramStart"/>
      <w:r w:rsidRPr="00126655">
        <w:rPr>
          <w:rFonts w:cstheme="minorHAnsi"/>
          <w:sz w:val="24"/>
          <w:szCs w:val="24"/>
        </w:rPr>
        <w:t>corvar.R</w:t>
      </w:r>
      <w:proofErr w:type="spellEnd"/>
      <w:proofErr w:type="gramEnd"/>
      <w:r w:rsidRPr="00126655">
        <w:rPr>
          <w:rFonts w:cstheme="minorHAnsi"/>
          <w:sz w:val="24"/>
          <w:szCs w:val="24"/>
        </w:rPr>
        <w:t xml:space="preserve"> test.geno.gz test.lgebv.gz test.lgseg.gz test</w:t>
      </w:r>
      <w:r>
        <w:rPr>
          <w:rFonts w:cstheme="minorHAnsi"/>
          <w:sz w:val="24"/>
          <w:szCs w:val="24"/>
        </w:rPr>
        <w:t>; the script</w:t>
      </w:r>
      <w:r w:rsidR="00E52700">
        <w:rPr>
          <w:rFonts w:cstheme="minorHAnsi"/>
          <w:sz w:val="24"/>
          <w:szCs w:val="24"/>
        </w:rPr>
        <w:t xml:space="preserve"> produce</w:t>
      </w:r>
      <w:r>
        <w:rPr>
          <w:rFonts w:cstheme="minorHAnsi"/>
          <w:sz w:val="24"/>
          <w:szCs w:val="24"/>
        </w:rPr>
        <w:t>s</w:t>
      </w:r>
      <w:r w:rsidR="00E52700">
        <w:rPr>
          <w:rFonts w:cstheme="minorHAnsi"/>
          <w:sz w:val="24"/>
          <w:szCs w:val="24"/>
        </w:rPr>
        <w:t xml:space="preserve"> an output of ‘</w:t>
      </w:r>
      <w:r w:rsidR="00E52700" w:rsidRPr="00E52700">
        <w:rPr>
          <w:rFonts w:cstheme="minorHAnsi"/>
          <w:sz w:val="24"/>
          <w:szCs w:val="24"/>
        </w:rPr>
        <w:t>test.segcorvar.txt.gz</w:t>
      </w:r>
      <w:r w:rsidR="00E52700">
        <w:rPr>
          <w:rFonts w:cstheme="minorHAnsi"/>
          <w:sz w:val="24"/>
          <w:szCs w:val="24"/>
        </w:rPr>
        <w:t>’</w:t>
      </w:r>
      <w:r w:rsidR="009D59AC">
        <w:rPr>
          <w:rFonts w:cstheme="minorHAnsi"/>
          <w:sz w:val="24"/>
          <w:szCs w:val="24"/>
        </w:rPr>
        <w:t xml:space="preserve"> (‘test’ is the prefix of output you specified to the </w:t>
      </w:r>
      <w:proofErr w:type="spellStart"/>
      <w:r w:rsidR="009D59AC">
        <w:rPr>
          <w:rFonts w:cstheme="minorHAnsi"/>
          <w:sz w:val="24"/>
          <w:szCs w:val="24"/>
        </w:rPr>
        <w:t>Rscript</w:t>
      </w:r>
      <w:proofErr w:type="spellEnd"/>
      <w:r w:rsidR="009D59AC">
        <w:rPr>
          <w:rFonts w:cstheme="minorHAnsi"/>
          <w:sz w:val="24"/>
          <w:szCs w:val="24"/>
        </w:rPr>
        <w:t xml:space="preserve">, </w:t>
      </w:r>
      <w:proofErr w:type="spellStart"/>
      <w:r w:rsidR="009D59AC">
        <w:rPr>
          <w:rFonts w:cstheme="minorHAnsi"/>
          <w:sz w:val="24"/>
          <w:szCs w:val="24"/>
        </w:rPr>
        <w:t>ie</w:t>
      </w:r>
      <w:proofErr w:type="spellEnd"/>
      <w:r w:rsidR="009D59AC">
        <w:rPr>
          <w:rFonts w:cstheme="minorHAnsi"/>
          <w:sz w:val="24"/>
          <w:szCs w:val="24"/>
        </w:rPr>
        <w:t>, the 4</w:t>
      </w:r>
      <w:r w:rsidR="009D59AC" w:rsidRPr="009D59AC">
        <w:rPr>
          <w:rFonts w:cstheme="minorHAnsi"/>
          <w:sz w:val="24"/>
          <w:szCs w:val="24"/>
          <w:vertAlign w:val="superscript"/>
        </w:rPr>
        <w:t>th</w:t>
      </w:r>
      <w:r w:rsidR="009D59AC">
        <w:rPr>
          <w:rFonts w:cstheme="minorHAnsi"/>
          <w:sz w:val="24"/>
          <w:szCs w:val="24"/>
        </w:rPr>
        <w:t xml:space="preserve"> argument)</w:t>
      </w:r>
      <w:r w:rsidR="00E52700">
        <w:rPr>
          <w:rFonts w:cstheme="minorHAnsi"/>
          <w:sz w:val="24"/>
          <w:szCs w:val="24"/>
        </w:rPr>
        <w:t>:</w:t>
      </w:r>
    </w:p>
    <w:p w14:paraId="0FB0ECB4" w14:textId="77777777" w:rsidR="00E52700" w:rsidRPr="00E52700" w:rsidRDefault="00E52700" w:rsidP="00E52700">
      <w:pPr>
        <w:spacing w:line="360" w:lineRule="auto"/>
        <w:rPr>
          <w:rFonts w:cstheme="minorHAnsi"/>
          <w:sz w:val="24"/>
          <w:szCs w:val="24"/>
        </w:rPr>
      </w:pPr>
      <w:r w:rsidRPr="00E52700">
        <w:rPr>
          <w:rFonts w:cstheme="minorHAnsi"/>
          <w:sz w:val="24"/>
          <w:szCs w:val="24"/>
        </w:rPr>
        <w:t xml:space="preserve">order   </w:t>
      </w:r>
      <w:proofErr w:type="spellStart"/>
      <w:proofErr w:type="gramStart"/>
      <w:r w:rsidRPr="00E52700">
        <w:rPr>
          <w:rFonts w:cstheme="minorHAnsi"/>
          <w:sz w:val="24"/>
          <w:szCs w:val="24"/>
        </w:rPr>
        <w:t>corvar</w:t>
      </w:r>
      <w:proofErr w:type="spellEnd"/>
      <w:r w:rsidRPr="00E52700">
        <w:rPr>
          <w:rFonts w:cstheme="minorHAnsi"/>
          <w:sz w:val="24"/>
          <w:szCs w:val="24"/>
        </w:rPr>
        <w:t xml:space="preserve">  SNP</w:t>
      </w:r>
      <w:proofErr w:type="gramEnd"/>
      <w:r w:rsidRPr="00E52700">
        <w:rPr>
          <w:rFonts w:cstheme="minorHAnsi"/>
          <w:sz w:val="24"/>
          <w:szCs w:val="24"/>
        </w:rPr>
        <w:t xml:space="preserve">     </w:t>
      </w:r>
      <w:proofErr w:type="spellStart"/>
      <w:r w:rsidRPr="00E52700">
        <w:rPr>
          <w:rFonts w:cstheme="minorHAnsi"/>
          <w:sz w:val="24"/>
          <w:szCs w:val="24"/>
        </w:rPr>
        <w:t>chr</w:t>
      </w:r>
      <w:proofErr w:type="spellEnd"/>
      <w:r w:rsidRPr="00E52700">
        <w:rPr>
          <w:rFonts w:cstheme="minorHAnsi"/>
          <w:sz w:val="24"/>
          <w:szCs w:val="24"/>
        </w:rPr>
        <w:t xml:space="preserve">     bp      seg</w:t>
      </w:r>
    </w:p>
    <w:p w14:paraId="11757F7F" w14:textId="77777777" w:rsidR="00E52700" w:rsidRPr="00E52700" w:rsidRDefault="00E52700" w:rsidP="00E52700">
      <w:pPr>
        <w:spacing w:line="360" w:lineRule="auto"/>
        <w:rPr>
          <w:rFonts w:cstheme="minorHAnsi"/>
          <w:sz w:val="24"/>
          <w:szCs w:val="24"/>
        </w:rPr>
      </w:pPr>
      <w:r w:rsidRPr="00E52700">
        <w:rPr>
          <w:rFonts w:cstheme="minorHAnsi"/>
          <w:sz w:val="24"/>
          <w:szCs w:val="24"/>
        </w:rPr>
        <w:t xml:space="preserve">1       0       Chr25:179955    25      </w:t>
      </w:r>
      <w:proofErr w:type="gramStart"/>
      <w:r w:rsidRPr="00E52700">
        <w:rPr>
          <w:rFonts w:cstheme="minorHAnsi"/>
          <w:sz w:val="24"/>
          <w:szCs w:val="24"/>
        </w:rPr>
        <w:t>179955  1</w:t>
      </w:r>
      <w:proofErr w:type="gramEnd"/>
    </w:p>
    <w:p w14:paraId="63A8F743" w14:textId="77777777" w:rsidR="00E52700" w:rsidRPr="00E52700" w:rsidRDefault="00E52700" w:rsidP="00E52700">
      <w:pPr>
        <w:spacing w:line="360" w:lineRule="auto"/>
        <w:rPr>
          <w:rFonts w:cstheme="minorHAnsi"/>
          <w:sz w:val="24"/>
          <w:szCs w:val="24"/>
        </w:rPr>
      </w:pPr>
      <w:r w:rsidRPr="00E52700">
        <w:rPr>
          <w:rFonts w:cstheme="minorHAnsi"/>
          <w:sz w:val="24"/>
          <w:szCs w:val="24"/>
        </w:rPr>
        <w:t xml:space="preserve">2       1.18308534534575e-08    Chr25:181719    25      </w:t>
      </w:r>
      <w:proofErr w:type="gramStart"/>
      <w:r w:rsidRPr="00E52700">
        <w:rPr>
          <w:rFonts w:cstheme="minorHAnsi"/>
          <w:sz w:val="24"/>
          <w:szCs w:val="24"/>
        </w:rPr>
        <w:t>181719  1</w:t>
      </w:r>
      <w:proofErr w:type="gramEnd"/>
    </w:p>
    <w:p w14:paraId="6422B428" w14:textId="77777777" w:rsidR="00E52700" w:rsidRPr="00E52700" w:rsidRDefault="00E52700" w:rsidP="00E52700">
      <w:pPr>
        <w:spacing w:line="360" w:lineRule="auto"/>
        <w:rPr>
          <w:rFonts w:cstheme="minorHAnsi"/>
          <w:sz w:val="24"/>
          <w:szCs w:val="24"/>
        </w:rPr>
      </w:pPr>
      <w:r w:rsidRPr="00E52700">
        <w:rPr>
          <w:rFonts w:cstheme="minorHAnsi"/>
          <w:sz w:val="24"/>
          <w:szCs w:val="24"/>
        </w:rPr>
        <w:t xml:space="preserve">3       3.29175483369768e-08    Chr25:183050    25      </w:t>
      </w:r>
      <w:proofErr w:type="gramStart"/>
      <w:r w:rsidRPr="00E52700">
        <w:rPr>
          <w:rFonts w:cstheme="minorHAnsi"/>
          <w:sz w:val="24"/>
          <w:szCs w:val="24"/>
        </w:rPr>
        <w:t>183050  1</w:t>
      </w:r>
      <w:proofErr w:type="gramEnd"/>
    </w:p>
    <w:p w14:paraId="6F52C096" w14:textId="2266552C" w:rsidR="00E52700" w:rsidRDefault="00E52700" w:rsidP="00E52700">
      <w:pPr>
        <w:spacing w:line="360" w:lineRule="auto"/>
        <w:rPr>
          <w:rFonts w:cstheme="minorHAnsi"/>
          <w:sz w:val="24"/>
          <w:szCs w:val="24"/>
        </w:rPr>
      </w:pPr>
      <w:r w:rsidRPr="00E52700">
        <w:rPr>
          <w:rFonts w:cstheme="minorHAnsi"/>
          <w:sz w:val="24"/>
          <w:szCs w:val="24"/>
        </w:rPr>
        <w:t xml:space="preserve">4       1.06149887020587e-08    Chr25:190480    25      </w:t>
      </w:r>
      <w:proofErr w:type="gramStart"/>
      <w:r w:rsidRPr="00E52700">
        <w:rPr>
          <w:rFonts w:cstheme="minorHAnsi"/>
          <w:sz w:val="24"/>
          <w:szCs w:val="24"/>
        </w:rPr>
        <w:t>190480  1</w:t>
      </w:r>
      <w:proofErr w:type="gramEnd"/>
    </w:p>
    <w:p w14:paraId="5D504F87" w14:textId="1168986D" w:rsidR="00883BBE" w:rsidRDefault="00883BBE" w:rsidP="00ED6CA4">
      <w:pPr>
        <w:spacing w:line="360" w:lineRule="auto"/>
        <w:rPr>
          <w:rFonts w:cstheme="minorHAnsi"/>
          <w:sz w:val="24"/>
          <w:szCs w:val="24"/>
        </w:rPr>
      </w:pPr>
    </w:p>
    <w:p w14:paraId="74AC4FD5" w14:textId="1C138819" w:rsidR="004E0D6C" w:rsidRDefault="004E0D6C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output, the 1</w:t>
      </w:r>
      <w:r w:rsidRPr="004E0D6C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column is the order of SNPs, the 2</w:t>
      </w:r>
      <w:r w:rsidRPr="004E0D6C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column is the metric of ‘</w:t>
      </w:r>
      <w:proofErr w:type="spellStart"/>
      <w:r>
        <w:rPr>
          <w:rFonts w:cstheme="minorHAnsi"/>
          <w:sz w:val="24"/>
          <w:szCs w:val="24"/>
        </w:rPr>
        <w:t>corvar</w:t>
      </w:r>
      <w:proofErr w:type="spellEnd"/>
      <w:r>
        <w:rPr>
          <w:rFonts w:cstheme="minorHAnsi"/>
          <w:sz w:val="24"/>
          <w:szCs w:val="24"/>
        </w:rPr>
        <w:t>’</w:t>
      </w:r>
      <w:r w:rsidR="00A13CB5">
        <w:rPr>
          <w:rFonts w:cstheme="minorHAnsi"/>
          <w:sz w:val="24"/>
          <w:szCs w:val="24"/>
        </w:rPr>
        <w:t xml:space="preserve">, </w:t>
      </w:r>
      <w:r w:rsidR="00A13CB5">
        <w:rPr>
          <w:rFonts w:cs="Times New Roman"/>
          <w:sz w:val="24"/>
          <w:szCs w:val="24"/>
        </w:rPr>
        <w:t xml:space="preserve">SNP correlation with variance of local </w:t>
      </w:r>
      <w:proofErr w:type="spellStart"/>
      <w:r w:rsidR="00A13CB5">
        <w:rPr>
          <w:rFonts w:cs="Times New Roman"/>
          <w:sz w:val="24"/>
          <w:szCs w:val="24"/>
        </w:rPr>
        <w:t>gEBV</w:t>
      </w:r>
      <w:proofErr w:type="spellEnd"/>
      <w:r w:rsidR="00A13CB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based on all traits included in </w:t>
      </w:r>
      <w:r w:rsidRPr="00883BBE">
        <w:rPr>
          <w:rFonts w:cstheme="minorHAnsi"/>
          <w:sz w:val="24"/>
          <w:szCs w:val="24"/>
        </w:rPr>
        <w:t>test.lgebv.gz</w:t>
      </w:r>
      <w:r>
        <w:rPr>
          <w:rFonts w:cstheme="minorHAnsi"/>
          <w:sz w:val="24"/>
          <w:szCs w:val="24"/>
        </w:rPr>
        <w:t xml:space="preserve"> for each SNP. This metric quantifies the importance of the SNP based on its correlation with the local </w:t>
      </w:r>
      <w:proofErr w:type="spellStart"/>
      <w:r>
        <w:rPr>
          <w:rFonts w:cstheme="minorHAnsi"/>
          <w:sz w:val="24"/>
          <w:szCs w:val="24"/>
        </w:rPr>
        <w:t>gEBV</w:t>
      </w:r>
      <w:proofErr w:type="spellEnd"/>
      <w:r>
        <w:rPr>
          <w:rFonts w:cstheme="minorHAnsi"/>
          <w:sz w:val="24"/>
          <w:szCs w:val="24"/>
        </w:rPr>
        <w:t xml:space="preserve"> variance from all traits analysed. Column 3-5 are the SNP information</w:t>
      </w:r>
      <w:r w:rsidR="001A221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the 6</w:t>
      </w:r>
      <w:r w:rsidRPr="004E0D6C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column is the segment with which the SNP belongs to.</w:t>
      </w:r>
    </w:p>
    <w:p w14:paraId="5C981A9C" w14:textId="79CF7449" w:rsidR="002353BC" w:rsidRDefault="002353BC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note that if you have </w:t>
      </w:r>
      <w:proofErr w:type="gramStart"/>
      <w:r>
        <w:rPr>
          <w:rFonts w:cstheme="minorHAnsi"/>
          <w:sz w:val="24"/>
          <w:szCs w:val="24"/>
        </w:rPr>
        <w:t xml:space="preserve">a large </w:t>
      </w:r>
      <w:r w:rsidR="00A13CB5">
        <w:rPr>
          <w:rFonts w:cstheme="minorHAnsi"/>
          <w:sz w:val="24"/>
          <w:szCs w:val="24"/>
        </w:rPr>
        <w:t>number</w:t>
      </w:r>
      <w:r>
        <w:rPr>
          <w:rFonts w:cstheme="minorHAnsi"/>
          <w:sz w:val="24"/>
          <w:szCs w:val="24"/>
        </w:rPr>
        <w:t xml:space="preserve"> of</w:t>
      </w:r>
      <w:proofErr w:type="gramEnd"/>
      <w:r>
        <w:rPr>
          <w:rFonts w:cstheme="minorHAnsi"/>
          <w:sz w:val="24"/>
          <w:szCs w:val="24"/>
        </w:rPr>
        <w:t xml:space="preserve"> individuals and variants, it is strongly recommended that you do this analysis chromosome by chromosome, or parts by parts of </w:t>
      </w:r>
      <w:r w:rsidR="0059261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genome.</w:t>
      </w:r>
    </w:p>
    <w:p w14:paraId="4E0B90A6" w14:textId="2CB907BF" w:rsidR="004E0D6C" w:rsidRDefault="004E0D6C" w:rsidP="00ED6CA4">
      <w:pPr>
        <w:spacing w:line="360" w:lineRule="auto"/>
        <w:rPr>
          <w:rFonts w:cstheme="minorHAnsi"/>
          <w:sz w:val="24"/>
          <w:szCs w:val="24"/>
        </w:rPr>
      </w:pPr>
    </w:p>
    <w:p w14:paraId="516B0340" w14:textId="348FA66A" w:rsidR="004E0D6C" w:rsidRDefault="00D0130B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Reference: </w:t>
      </w:r>
    </w:p>
    <w:p w14:paraId="31369D47" w14:textId="77777777" w:rsidR="00883BBE" w:rsidRPr="00883BBE" w:rsidRDefault="00883BBE" w:rsidP="00883BBE">
      <w:pPr>
        <w:pStyle w:val="EndNoteBibliography"/>
        <w:ind w:left="720" w:hanging="720"/>
      </w:pPr>
      <w:r>
        <w:rPr>
          <w:rFonts w:cstheme="minorHAnsi"/>
          <w:sz w:val="24"/>
          <w:szCs w:val="24"/>
        </w:rPr>
        <w:lastRenderedPageBreak/>
        <w:fldChar w:fldCharType="begin"/>
      </w:r>
      <w:r>
        <w:rPr>
          <w:rFonts w:cstheme="minorHAnsi"/>
          <w:sz w:val="24"/>
          <w:szCs w:val="24"/>
        </w:rPr>
        <w:instrText xml:space="preserve"> ADDIN EN.REFLIST </w:instrText>
      </w:r>
      <w:r>
        <w:rPr>
          <w:rFonts w:cstheme="minorHAnsi"/>
          <w:sz w:val="24"/>
          <w:szCs w:val="24"/>
        </w:rPr>
        <w:fldChar w:fldCharType="separate"/>
      </w:r>
      <w:r w:rsidRPr="00883BBE">
        <w:t>1.</w:t>
      </w:r>
      <w:r w:rsidRPr="00883BBE">
        <w:tab/>
        <w:t>Kemper, K.E.</w:t>
      </w:r>
      <w:r w:rsidRPr="00883BBE">
        <w:rPr>
          <w:i/>
        </w:rPr>
        <w:t xml:space="preserve"> et al.</w:t>
      </w:r>
      <w:r w:rsidRPr="00883BBE">
        <w:t xml:space="preserve"> Improved precision of QTL mapping using a nonlinear Bayesian method in a multi-breed population leads to greater accuracy of across-breed genomic predictions. </w:t>
      </w:r>
      <w:r w:rsidRPr="00883BBE">
        <w:rPr>
          <w:i/>
        </w:rPr>
        <w:t>Genetics Selection Evolution</w:t>
      </w:r>
      <w:r w:rsidRPr="00883BBE">
        <w:t xml:space="preserve"> </w:t>
      </w:r>
      <w:r w:rsidRPr="00883BBE">
        <w:rPr>
          <w:b/>
        </w:rPr>
        <w:t>47</w:t>
      </w:r>
      <w:r w:rsidRPr="00883BBE">
        <w:t>, 29 (2015).</w:t>
      </w:r>
    </w:p>
    <w:p w14:paraId="6C050FDB" w14:textId="2698064E" w:rsidR="00E55194" w:rsidRPr="00883BBE" w:rsidRDefault="00883BBE" w:rsidP="00ED6CA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sectPr w:rsidR="00E55194" w:rsidRPr="0088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idong Xiang (DJPR)">
    <w15:presenceInfo w15:providerId="AD" w15:userId="S::ruidong.xiang@agriculture.vic.gov.au::312729eb-4092-4d08-bb3c-42c212a4a4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EzNTYzNjQ0MTZT0lEKTi0uzszPAykwrgUA3bfGxSwAAAA="/>
    <w:docVar w:name="EN.Layout" w:val="&lt;ENLayout&gt;&lt;Style&gt;Nature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ft5vseb0es9se9ven5vxspadra9psrwarz&quot;&gt;library13052018&lt;record-ids&gt;&lt;item&gt;188&lt;/item&gt;&lt;/record-ids&gt;&lt;/item&gt;&lt;/Libraries&gt;"/>
  </w:docVars>
  <w:rsids>
    <w:rsidRoot w:val="00843700"/>
    <w:rsid w:val="0002380E"/>
    <w:rsid w:val="00062392"/>
    <w:rsid w:val="0006355C"/>
    <w:rsid w:val="000A062E"/>
    <w:rsid w:val="000F4E2E"/>
    <w:rsid w:val="00126655"/>
    <w:rsid w:val="001A221C"/>
    <w:rsid w:val="001E2A42"/>
    <w:rsid w:val="002353BC"/>
    <w:rsid w:val="002F0F87"/>
    <w:rsid w:val="00324B94"/>
    <w:rsid w:val="0040518F"/>
    <w:rsid w:val="004140AA"/>
    <w:rsid w:val="0046475B"/>
    <w:rsid w:val="00483E02"/>
    <w:rsid w:val="004C28E4"/>
    <w:rsid w:val="004E0D6C"/>
    <w:rsid w:val="0059261A"/>
    <w:rsid w:val="00610732"/>
    <w:rsid w:val="0065300C"/>
    <w:rsid w:val="006E14E8"/>
    <w:rsid w:val="007D58A4"/>
    <w:rsid w:val="00843700"/>
    <w:rsid w:val="00883BBE"/>
    <w:rsid w:val="00895C17"/>
    <w:rsid w:val="008E175F"/>
    <w:rsid w:val="009533D1"/>
    <w:rsid w:val="00964CEE"/>
    <w:rsid w:val="009D59AC"/>
    <w:rsid w:val="00A13CB5"/>
    <w:rsid w:val="00A3610D"/>
    <w:rsid w:val="00A36ED0"/>
    <w:rsid w:val="00B140D7"/>
    <w:rsid w:val="00B82055"/>
    <w:rsid w:val="00C670CD"/>
    <w:rsid w:val="00C70EA5"/>
    <w:rsid w:val="00D0130B"/>
    <w:rsid w:val="00D272A6"/>
    <w:rsid w:val="00D5155C"/>
    <w:rsid w:val="00DE28FE"/>
    <w:rsid w:val="00E52700"/>
    <w:rsid w:val="00E55194"/>
    <w:rsid w:val="00EB697E"/>
    <w:rsid w:val="00ED6CA4"/>
    <w:rsid w:val="00F040BF"/>
    <w:rsid w:val="00F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A97E"/>
  <w15:chartTrackingRefBased/>
  <w15:docId w15:val="{C358E5E4-094B-4B97-BC6D-0B1AD6D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EE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83BB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83BB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83BB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3BBE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semiHidden/>
    <w:unhideWhenUsed/>
    <w:rsid w:val="001E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figshare.com/s/9e643b192bc816d75a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Ruidong Xiang (DJPR)</dc:creator>
  <cp:keywords/>
  <dc:description/>
  <cp:lastModifiedBy>Ruidong Xiang (DJPR)</cp:lastModifiedBy>
  <cp:revision>40</cp:revision>
  <dcterms:created xsi:type="dcterms:W3CDTF">2020-10-14T04:50:00Z</dcterms:created>
  <dcterms:modified xsi:type="dcterms:W3CDTF">2020-10-15T03:21:00Z</dcterms:modified>
</cp:coreProperties>
</file>